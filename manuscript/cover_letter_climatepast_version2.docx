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A0DAA" w:rsidRPr="005A0DAA" w14:paraId="323E9B16" w14:textId="77777777" w:rsidTr="005A0DAA">
        <w:tc>
          <w:tcPr>
            <w:tcW w:w="4508" w:type="dxa"/>
          </w:tcPr>
          <w:p w14:paraId="4B618E8E" w14:textId="61B59706" w:rsidR="005A0DAA" w:rsidRPr="005A0DAA" w:rsidRDefault="005A0DAA" w:rsidP="005A0DAA">
            <w:r>
              <w:rPr>
                <w:noProof/>
              </w:rPr>
              <w:drawing>
                <wp:inline distT="0" distB="0" distL="0" distR="0" wp14:anchorId="15C96B9F" wp14:editId="202D0A0B">
                  <wp:extent cx="1358900" cy="586558"/>
                  <wp:effectExtent l="0" t="0" r="0" b="4445"/>
                  <wp:docPr id="4" name="Picture 4" descr="Durham University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urham University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883" cy="58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F83D358" w14:textId="77777777" w:rsidR="005A0DAA" w:rsidRPr="005A0DAA" w:rsidRDefault="005A0DAA" w:rsidP="005A0DAA">
            <w:pPr>
              <w:spacing w:after="120"/>
              <w:jc w:val="right"/>
            </w:pPr>
            <w:r w:rsidRPr="005A0DAA">
              <w:t>Dr Kilian Eichenseer</w:t>
            </w:r>
          </w:p>
          <w:p w14:paraId="6FDB851F" w14:textId="77777777" w:rsidR="005A0DAA" w:rsidRPr="005A0DAA" w:rsidRDefault="005A0DAA" w:rsidP="005A0DAA">
            <w:pPr>
              <w:jc w:val="right"/>
            </w:pPr>
            <w:r w:rsidRPr="005A0DAA">
              <w:t>Department of Earth Sciences</w:t>
            </w:r>
          </w:p>
          <w:p w14:paraId="4DCFA162" w14:textId="77777777" w:rsidR="005A0DAA" w:rsidRPr="005A0DAA" w:rsidRDefault="005A0DAA" w:rsidP="005A0DAA">
            <w:pPr>
              <w:jc w:val="right"/>
            </w:pPr>
            <w:r w:rsidRPr="005A0DAA">
              <w:t>Durham University</w:t>
            </w:r>
          </w:p>
          <w:p w14:paraId="5A885E44" w14:textId="0F57727E" w:rsidR="005A0DAA" w:rsidRPr="005A0DAA" w:rsidRDefault="005A0DAA" w:rsidP="005A0DAA">
            <w:pPr>
              <w:spacing w:after="120"/>
              <w:jc w:val="right"/>
            </w:pPr>
            <w:r w:rsidRPr="005A0DAA">
              <w:t>South Road, DH1 3LE, Durham, UK</w:t>
            </w:r>
          </w:p>
          <w:p w14:paraId="78A6CE20" w14:textId="58B92EE1" w:rsidR="005A0DAA" w:rsidRPr="005A0DAA" w:rsidRDefault="005A0DAA" w:rsidP="005A0DA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hyperlink r:id="rId6" w:history="1">
              <w:r w:rsidRPr="00A726F2">
                <w:rPr>
                  <w:rStyle w:val="Hyperlink"/>
                  <w:lang w:val="en-US"/>
                </w:rPr>
                <w:t>kilian.eichenseer@durham.ac.uk</w:t>
              </w:r>
            </w:hyperlink>
          </w:p>
        </w:tc>
      </w:tr>
    </w:tbl>
    <w:p w14:paraId="08AB78A1" w14:textId="25A571A0" w:rsidR="0070362A" w:rsidRDefault="0070362A" w:rsidP="005A0DAA"/>
    <w:p w14:paraId="64A38325" w14:textId="4D5C2DAD" w:rsidR="005A0DAA" w:rsidRPr="007B7D65" w:rsidRDefault="005A0DAA" w:rsidP="007B7D65">
      <w:pPr>
        <w:spacing w:after="320"/>
        <w:rPr>
          <w:b/>
          <w:bCs/>
        </w:rPr>
      </w:pPr>
      <w:r w:rsidRPr="007B7D65">
        <w:rPr>
          <w:b/>
          <w:bCs/>
        </w:rPr>
        <w:t>01 June 2023</w:t>
      </w:r>
    </w:p>
    <w:p w14:paraId="2689748F" w14:textId="1A621BD6" w:rsidR="005A0DAA" w:rsidRDefault="005A0DAA" w:rsidP="00B70141">
      <w:pPr>
        <w:jc w:val="both"/>
      </w:pPr>
      <w:r>
        <w:t>Dear Editors,</w:t>
      </w:r>
    </w:p>
    <w:p w14:paraId="40D2AA52" w14:textId="0F0FAF89" w:rsidR="005A0DAA" w:rsidRDefault="005A0DAA" w:rsidP="00C045CD">
      <w:pPr>
        <w:jc w:val="both"/>
      </w:pPr>
      <w:r>
        <w:t>Please consider our manuscript “</w:t>
      </w:r>
      <w:r w:rsidRPr="005A0DAA">
        <w:t>Bayesian multi-proxy reconstruction of early Eocene latitudinal temperature gradients</w:t>
      </w:r>
      <w:r>
        <w:t>”</w:t>
      </w:r>
      <w:r w:rsidR="00093402">
        <w:t xml:space="preserve"> </w:t>
      </w:r>
      <w:r>
        <w:t>for publication as a research article</w:t>
      </w:r>
      <w:r w:rsidR="00093402">
        <w:t xml:space="preserve"> in </w:t>
      </w:r>
      <w:r w:rsidR="00093402">
        <w:rPr>
          <w:i/>
          <w:iCs/>
        </w:rPr>
        <w:t>Climate of the Past</w:t>
      </w:r>
      <w:r>
        <w:t>.</w:t>
      </w:r>
    </w:p>
    <w:p w14:paraId="7F1381A3" w14:textId="3DF07852" w:rsidR="00093402" w:rsidRDefault="009B222D" w:rsidP="00C045CD">
      <w:pPr>
        <w:jc w:val="both"/>
        <w:rPr>
          <w:lang w:val="en-US"/>
        </w:rPr>
      </w:pPr>
      <w:r>
        <w:rPr>
          <w:lang w:val="en-US"/>
        </w:rPr>
        <w:t>Accurately reconstructing</w:t>
      </w:r>
      <w:r w:rsidR="005A0DAA">
        <w:rPr>
          <w:lang w:val="en-US"/>
        </w:rPr>
        <w:t xml:space="preserve"> Earth’s </w:t>
      </w:r>
      <w:r w:rsidR="00C045CD">
        <w:rPr>
          <w:lang w:val="en-US"/>
        </w:rPr>
        <w:t xml:space="preserve">global </w:t>
      </w:r>
      <w:r w:rsidR="00A97EBD">
        <w:rPr>
          <w:lang w:val="en-US"/>
        </w:rPr>
        <w:t xml:space="preserve">climate </w:t>
      </w:r>
      <w:r w:rsidR="00122FAD">
        <w:rPr>
          <w:lang w:val="en-US"/>
        </w:rPr>
        <w:t xml:space="preserve">through geological </w:t>
      </w:r>
      <w:r w:rsidR="00A97EBD">
        <w:rPr>
          <w:lang w:val="en-US"/>
        </w:rPr>
        <w:t>time</w:t>
      </w:r>
      <w:r>
        <w:rPr>
          <w:lang w:val="en-US"/>
        </w:rPr>
        <w:t xml:space="preserve"> </w:t>
      </w:r>
      <w:commentRangeStart w:id="0"/>
      <w:r w:rsidR="00122FAD">
        <w:rPr>
          <w:lang w:val="en-US"/>
        </w:rPr>
        <w:t>is</w:t>
      </w:r>
      <w:r w:rsidR="005A0DAA">
        <w:rPr>
          <w:lang w:val="en-US"/>
        </w:rPr>
        <w:t xml:space="preserve"> a major goal of </w:t>
      </w:r>
      <w:r w:rsidR="00A97EBD">
        <w:rPr>
          <w:lang w:val="en-US"/>
        </w:rPr>
        <w:t>palaeoclimatology</w:t>
      </w:r>
      <w:commentRangeEnd w:id="0"/>
      <w:r w:rsidR="00C045CD">
        <w:rPr>
          <w:rStyle w:val="CommentReference"/>
        </w:rPr>
        <w:commentReference w:id="0"/>
      </w:r>
      <w:r w:rsidR="005A0DAA">
        <w:rPr>
          <w:lang w:val="en-US"/>
        </w:rPr>
        <w:t xml:space="preserve">. </w:t>
      </w:r>
      <w:r w:rsidR="00C970D9">
        <w:rPr>
          <w:lang w:val="en-US"/>
        </w:rPr>
        <w:t>Despite great improvements in the quality, quantity</w:t>
      </w:r>
      <w:r w:rsidR="00A97EBD">
        <w:rPr>
          <w:lang w:val="en-US"/>
        </w:rPr>
        <w:t>,</w:t>
      </w:r>
      <w:r w:rsidR="00C970D9">
        <w:rPr>
          <w:lang w:val="en-US"/>
        </w:rPr>
        <w:t xml:space="preserve"> and accessibility of </w:t>
      </w:r>
      <w:r w:rsidR="00A97EBD">
        <w:rPr>
          <w:lang w:val="en-US"/>
        </w:rPr>
        <w:t xml:space="preserve">geochemical </w:t>
      </w:r>
      <w:r w:rsidR="00C970D9">
        <w:rPr>
          <w:lang w:val="en-US"/>
        </w:rPr>
        <w:t xml:space="preserve">proxy data, </w:t>
      </w:r>
      <w:r w:rsidR="00122FAD">
        <w:rPr>
          <w:lang w:val="en-US"/>
        </w:rPr>
        <w:t xml:space="preserve">global and regional </w:t>
      </w:r>
      <w:r w:rsidR="00C970D9">
        <w:rPr>
          <w:lang w:val="en-US"/>
        </w:rPr>
        <w:t>proxy-based</w:t>
      </w:r>
      <w:r w:rsidR="00093402">
        <w:rPr>
          <w:lang w:val="en-US"/>
        </w:rPr>
        <w:t xml:space="preserve"> </w:t>
      </w:r>
      <w:r w:rsidR="00C970D9">
        <w:rPr>
          <w:lang w:val="en-US"/>
        </w:rPr>
        <w:t xml:space="preserve">reconstructions </w:t>
      </w:r>
      <w:r w:rsidR="00093402">
        <w:rPr>
          <w:lang w:val="en-US"/>
        </w:rPr>
        <w:t>are still commonly created in ways that invite biases and error</w:t>
      </w:r>
      <w:r w:rsidR="00A97EBD">
        <w:rPr>
          <w:lang w:val="en-US"/>
        </w:rPr>
        <w:t xml:space="preserve"> in estimates</w:t>
      </w:r>
      <w:r w:rsidR="00093402">
        <w:rPr>
          <w:lang w:val="en-US"/>
        </w:rPr>
        <w:t>.</w:t>
      </w:r>
    </w:p>
    <w:p w14:paraId="75868BC7" w14:textId="3C63FA60" w:rsidR="00093402" w:rsidRDefault="00093402" w:rsidP="00C045CD">
      <w:pPr>
        <w:jc w:val="both"/>
        <w:rPr>
          <w:lang w:val="en-US"/>
        </w:rPr>
      </w:pPr>
      <w:r>
        <w:rPr>
          <w:lang w:val="en-US"/>
        </w:rPr>
        <w:t xml:space="preserve">We introduce a </w:t>
      </w:r>
      <w:r w:rsidR="00F03F71">
        <w:rPr>
          <w:lang w:val="en-US"/>
        </w:rPr>
        <w:t>novel</w:t>
      </w:r>
      <w:r w:rsidR="009B0F0A">
        <w:rPr>
          <w:lang w:val="en-US"/>
        </w:rPr>
        <w:t xml:space="preserve"> Bayesian</w:t>
      </w:r>
      <w:r>
        <w:rPr>
          <w:lang w:val="en-US"/>
        </w:rPr>
        <w:t xml:space="preserve"> method that directly models the full equatorial</w:t>
      </w:r>
      <w:r w:rsidR="00A97EBD">
        <w:rPr>
          <w:lang w:val="en-US"/>
        </w:rPr>
        <w:t>–</w:t>
      </w:r>
      <w:r>
        <w:rPr>
          <w:lang w:val="en-US"/>
        </w:rPr>
        <w:t xml:space="preserve">polar thermal gradient from sparse geological and ecological proxy data. </w:t>
      </w:r>
      <w:r w:rsidR="009B0F0A">
        <w:rPr>
          <w:lang w:val="en-US"/>
        </w:rPr>
        <w:t>The</w:t>
      </w:r>
      <w:r>
        <w:rPr>
          <w:lang w:val="en-US"/>
        </w:rPr>
        <w:t xml:space="preserve"> structure of our model ensures </w:t>
      </w:r>
      <w:r w:rsidR="009B0F0A">
        <w:rPr>
          <w:lang w:val="en-US"/>
        </w:rPr>
        <w:t xml:space="preserve">unbiased estimation of latitudinal temperature gradients even </w:t>
      </w:r>
      <w:r w:rsidR="00122FAD">
        <w:rPr>
          <w:lang w:val="en-US"/>
        </w:rPr>
        <w:t xml:space="preserve">when </w:t>
      </w:r>
      <w:r w:rsidR="009B0F0A">
        <w:rPr>
          <w:lang w:val="en-US"/>
        </w:rPr>
        <w:t xml:space="preserve">sampling of the underlying data is spatially biased and incomplete. By placing informative priors on key model parameters, we </w:t>
      </w:r>
      <w:proofErr w:type="gramStart"/>
      <w:r w:rsidR="009B0F0A">
        <w:rPr>
          <w:lang w:val="en-US"/>
        </w:rPr>
        <w:t>are able to</w:t>
      </w:r>
      <w:proofErr w:type="gramEnd"/>
      <w:r w:rsidR="009B0F0A">
        <w:rPr>
          <w:lang w:val="en-US"/>
        </w:rPr>
        <w:t xml:space="preserve"> include physical constraints</w:t>
      </w:r>
      <w:ins w:id="1" w:author="EICHENSEER, KILIAN" w:date="2023-06-01T10:44:00Z">
        <w:r w:rsidR="00C045CD">
          <w:rPr>
            <w:lang w:val="en-US"/>
          </w:rPr>
          <w:t xml:space="preserve"> </w:t>
        </w:r>
      </w:ins>
      <w:r w:rsidR="00A97EBD">
        <w:rPr>
          <w:lang w:val="en-US"/>
        </w:rPr>
        <w:t>–</w:t>
      </w:r>
      <w:ins w:id="2" w:author="EICHENSEER, KILIAN" w:date="2023-06-01T10:44:00Z">
        <w:r w:rsidR="00C045CD">
          <w:rPr>
            <w:lang w:val="en-US"/>
          </w:rPr>
          <w:t xml:space="preserve"> </w:t>
        </w:r>
      </w:ins>
      <w:r w:rsidR="009B0F0A">
        <w:rPr>
          <w:lang w:val="en-US"/>
        </w:rPr>
        <w:t>and other prior knowledge</w:t>
      </w:r>
      <w:ins w:id="3" w:author="EICHENSEER, KILIAN" w:date="2023-06-01T10:44:00Z">
        <w:r w:rsidR="00C045CD">
          <w:rPr>
            <w:lang w:val="en-US"/>
          </w:rPr>
          <w:t xml:space="preserve"> </w:t>
        </w:r>
      </w:ins>
      <w:r w:rsidR="00A97EBD">
        <w:rPr>
          <w:lang w:val="en-US"/>
        </w:rPr>
        <w:t>–</w:t>
      </w:r>
      <w:ins w:id="4" w:author="EICHENSEER, KILIAN" w:date="2023-06-01T10:44:00Z">
        <w:r w:rsidR="00C045CD">
          <w:rPr>
            <w:lang w:val="en-US"/>
          </w:rPr>
          <w:t xml:space="preserve"> </w:t>
        </w:r>
      </w:ins>
      <w:r w:rsidR="00122FAD">
        <w:rPr>
          <w:lang w:val="en-US"/>
        </w:rPr>
        <w:t xml:space="preserve">to ensure </w:t>
      </w:r>
      <w:r w:rsidR="009B0F0A">
        <w:rPr>
          <w:lang w:val="en-US"/>
        </w:rPr>
        <w:t>realistic estimates</w:t>
      </w:r>
      <w:r w:rsidR="00414780">
        <w:rPr>
          <w:lang w:val="en-US"/>
        </w:rPr>
        <w:t>,</w:t>
      </w:r>
      <w:r w:rsidR="009B0F0A">
        <w:rPr>
          <w:lang w:val="en-US"/>
        </w:rPr>
        <w:t xml:space="preserve"> </w:t>
      </w:r>
      <w:r w:rsidR="00A97EBD">
        <w:rPr>
          <w:lang w:val="en-US"/>
        </w:rPr>
        <w:t xml:space="preserve">even </w:t>
      </w:r>
      <w:r w:rsidR="00414780">
        <w:rPr>
          <w:lang w:val="en-US"/>
        </w:rPr>
        <w:t xml:space="preserve">at </w:t>
      </w:r>
      <w:r w:rsidR="009B0F0A">
        <w:rPr>
          <w:lang w:val="en-US"/>
        </w:rPr>
        <w:t xml:space="preserve">low sample sizes. </w:t>
      </w:r>
      <w:r w:rsidR="00F03F71">
        <w:rPr>
          <w:lang w:val="en-US"/>
        </w:rPr>
        <w:t xml:space="preserve">Ultimately, </w:t>
      </w:r>
      <w:r w:rsidR="00A97EBD">
        <w:rPr>
          <w:lang w:val="en-US"/>
        </w:rPr>
        <w:t xml:space="preserve">our </w:t>
      </w:r>
      <w:r w:rsidR="00F03F71">
        <w:rPr>
          <w:lang w:val="en-US"/>
        </w:rPr>
        <w:t xml:space="preserve">model </w:t>
      </w:r>
      <w:r w:rsidR="00A97EBD">
        <w:rPr>
          <w:lang w:val="en-US"/>
        </w:rPr>
        <w:t>mitigates the influence of</w:t>
      </w:r>
      <w:r w:rsidR="00F03F71">
        <w:rPr>
          <w:lang w:val="en-US"/>
        </w:rPr>
        <w:t xml:space="preserve"> spatial and sampling bias in global temperature reconstructions. </w:t>
      </w:r>
    </w:p>
    <w:p w14:paraId="02BD6AB0" w14:textId="7EF20CF4" w:rsidR="00B97516" w:rsidRDefault="00265F23" w:rsidP="00C045CD">
      <w:pPr>
        <w:jc w:val="both"/>
        <w:rPr>
          <w:lang w:val="en-US"/>
        </w:rPr>
      </w:pPr>
      <w:r>
        <w:rPr>
          <w:lang w:val="en-US"/>
        </w:rPr>
        <w:t>As a case study, w</w:t>
      </w:r>
      <w:r w:rsidR="00F03F71">
        <w:rPr>
          <w:lang w:val="en-US"/>
        </w:rPr>
        <w:t xml:space="preserve">e </w:t>
      </w:r>
      <w:r>
        <w:rPr>
          <w:lang w:val="en-US"/>
        </w:rPr>
        <w:t xml:space="preserve">apply this new method to the proxy record of the early Eocene climatic optimum, a time of </w:t>
      </w:r>
      <w:proofErr w:type="gramStart"/>
      <w:r>
        <w:rPr>
          <w:lang w:val="en-US"/>
        </w:rPr>
        <w:t>particular relevance</w:t>
      </w:r>
      <w:proofErr w:type="gramEnd"/>
      <w:r>
        <w:rPr>
          <w:lang w:val="en-US"/>
        </w:rPr>
        <w:t xml:space="preserve"> for assessing the potential climatic futures of Earth in the face of </w:t>
      </w:r>
      <w:r w:rsidR="00A97EBD">
        <w:rPr>
          <w:lang w:val="en-US"/>
        </w:rPr>
        <w:t>current global warming</w:t>
      </w:r>
      <w:r>
        <w:rPr>
          <w:lang w:val="en-US"/>
        </w:rPr>
        <w:t xml:space="preserve">. </w:t>
      </w:r>
      <w:r w:rsidR="00B97516">
        <w:rPr>
          <w:lang w:val="en-US"/>
        </w:rPr>
        <w:t>Our model</w:t>
      </w:r>
      <w:ins w:id="5" w:author="EICHENSEER, KILIAN" w:date="2023-06-01T10:45:00Z">
        <w:r w:rsidR="00C045CD">
          <w:rPr>
            <w:lang w:val="en-US"/>
          </w:rPr>
          <w:t>l</w:t>
        </w:r>
      </w:ins>
      <w:r w:rsidR="00B97516">
        <w:rPr>
          <w:lang w:val="en-US"/>
        </w:rPr>
        <w:t xml:space="preserve">ing of the early </w:t>
      </w:r>
      <w:proofErr w:type="gramStart"/>
      <w:r w:rsidR="00B97516">
        <w:rPr>
          <w:lang w:val="en-US"/>
        </w:rPr>
        <w:t>Eocene sea</w:t>
      </w:r>
      <w:proofErr w:type="gramEnd"/>
      <w:r w:rsidR="00B97516">
        <w:rPr>
          <w:lang w:val="en-US"/>
        </w:rPr>
        <w:t xml:space="preserve"> surface temperature gradient </w:t>
      </w:r>
      <w:r w:rsidR="00414780">
        <w:rPr>
          <w:lang w:val="en-US"/>
        </w:rPr>
        <w:t xml:space="preserve">integrates </w:t>
      </w:r>
      <w:r w:rsidR="00B97516">
        <w:rPr>
          <w:lang w:val="en-US"/>
        </w:rPr>
        <w:t xml:space="preserve">the geochemical and ecological proxy record, and confirms a shallow thermal gradient that was more different from the modern climate than predicted by most earlier reconstructions. </w:t>
      </w:r>
    </w:p>
    <w:p w14:paraId="5A4C994B" w14:textId="77B5A541" w:rsidR="00F03F71" w:rsidRDefault="00F03F71" w:rsidP="00C045CD">
      <w:pPr>
        <w:jc w:val="both"/>
        <w:rPr>
          <w:lang w:val="en-US"/>
        </w:rPr>
      </w:pPr>
      <w:r>
        <w:rPr>
          <w:lang w:val="en-US"/>
        </w:rPr>
        <w:t>This is, to our knowledge, the first Bayesian method developed to explicitly model the latitudinal temperature gradient</w:t>
      </w:r>
      <w:r w:rsidR="00B97516">
        <w:rPr>
          <w:lang w:val="en-US"/>
        </w:rPr>
        <w:t xml:space="preserve">, and </w:t>
      </w:r>
      <w:r w:rsidR="00955301">
        <w:rPr>
          <w:lang w:val="en-US"/>
        </w:rPr>
        <w:t>the first fully</w:t>
      </w:r>
      <w:r w:rsidR="00B97516">
        <w:rPr>
          <w:lang w:val="en-US"/>
        </w:rPr>
        <w:t xml:space="preserve"> quantitative</w:t>
      </w:r>
      <w:r w:rsidR="00955301">
        <w:rPr>
          <w:lang w:val="en-US"/>
        </w:rPr>
        <w:t xml:space="preserve"> study</w:t>
      </w:r>
      <w:r w:rsidR="00B97516">
        <w:rPr>
          <w:lang w:val="en-US"/>
        </w:rPr>
        <w:t xml:space="preserve"> combin</w:t>
      </w:r>
      <w:r w:rsidR="00955301">
        <w:rPr>
          <w:lang w:val="en-US"/>
        </w:rPr>
        <w:t>ing</w:t>
      </w:r>
      <w:r w:rsidR="00B97516">
        <w:rPr>
          <w:lang w:val="en-US"/>
        </w:rPr>
        <w:t xml:space="preserve"> the early Eocene geochemical and ecological proxy records.</w:t>
      </w:r>
      <w:r>
        <w:rPr>
          <w:lang w:val="en-US"/>
        </w:rPr>
        <w:t xml:space="preserve"> </w:t>
      </w:r>
    </w:p>
    <w:p w14:paraId="3AAD084B" w14:textId="6C553A97" w:rsidR="00F03F71" w:rsidRDefault="00B97516" w:rsidP="00C045CD">
      <w:pPr>
        <w:jc w:val="both"/>
        <w:rPr>
          <w:lang w:val="en-US"/>
        </w:rPr>
      </w:pPr>
      <w:r>
        <w:rPr>
          <w:lang w:val="en-US"/>
        </w:rPr>
        <w:t xml:space="preserve">We believe that our manuscript is a perfect fit for </w:t>
      </w:r>
      <w:r>
        <w:rPr>
          <w:i/>
          <w:iCs/>
          <w:lang w:val="en-US"/>
        </w:rPr>
        <w:t>Climate of the Past</w:t>
      </w:r>
      <w:r>
        <w:rPr>
          <w:lang w:val="en-US"/>
        </w:rPr>
        <w:t xml:space="preserve">, </w:t>
      </w:r>
      <w:r w:rsidR="007B7D65">
        <w:rPr>
          <w:lang w:val="en-US"/>
        </w:rPr>
        <w:t>being</w:t>
      </w:r>
      <w:r>
        <w:rPr>
          <w:lang w:val="en-US"/>
        </w:rPr>
        <w:t xml:space="preserve"> at the forefront of methodological advances in palaeoclimate research. Potential reviewers for this manuscript include:</w:t>
      </w:r>
    </w:p>
    <w:p w14:paraId="11AC5720" w14:textId="2BB39FFF" w:rsidR="00C045CD" w:rsidRDefault="00C045CD" w:rsidP="00C045CD">
      <w:pPr>
        <w:spacing w:after="0"/>
        <w:jc w:val="both"/>
        <w:rPr>
          <w:lang w:val="en-US"/>
        </w:rPr>
      </w:pPr>
      <w:hyperlink r:id="rId11" w:history="1">
        <w:r w:rsidRPr="00C045CD">
          <w:rPr>
            <w:rStyle w:val="Hyperlink"/>
            <w:lang w:val="en-US"/>
          </w:rPr>
          <w:t>Landon Burgener (Brigham Young University)</w:t>
        </w:r>
      </w:hyperlink>
      <w:r>
        <w:rPr>
          <w:lang w:val="en-US"/>
        </w:rPr>
        <w:t xml:space="preserve">, email: </w:t>
      </w:r>
      <w:hyperlink r:id="rId12" w:history="1">
        <w:r w:rsidRPr="00F15BD7">
          <w:rPr>
            <w:rStyle w:val="Hyperlink"/>
            <w:lang w:val="en-US"/>
          </w:rPr>
          <w:t>landon.burgener@byu.edu</w:t>
        </w:r>
      </w:hyperlink>
    </w:p>
    <w:p w14:paraId="1DF5F438" w14:textId="0F7387AE" w:rsidR="00C045CD" w:rsidRPr="00B97516" w:rsidRDefault="00B70141" w:rsidP="00C045CD">
      <w:pPr>
        <w:pStyle w:val="NoSpacing"/>
        <w:rPr>
          <w:lang w:val="en-US"/>
        </w:rPr>
      </w:pPr>
      <w:hyperlink r:id="rId13" w:history="1">
        <w:r w:rsidR="00C045CD" w:rsidRPr="00B70141">
          <w:rPr>
            <w:rStyle w:val="Hyperlink"/>
            <w:lang w:val="en-US"/>
          </w:rPr>
          <w:t>Laiming Zhang (</w:t>
        </w:r>
        <w:r w:rsidR="00C045CD" w:rsidRPr="00B70141">
          <w:rPr>
            <w:rStyle w:val="Hyperlink"/>
            <w:shd w:val="clear" w:color="auto" w:fill="FFFFFF"/>
          </w:rPr>
          <w:t>China University of Geosciences)</w:t>
        </w:r>
      </w:hyperlink>
      <w:r w:rsidR="00C045CD">
        <w:rPr>
          <w:shd w:val="clear" w:color="auto" w:fill="FFFFFF"/>
        </w:rPr>
        <w:t xml:space="preserve">, email: </w:t>
      </w:r>
      <w:hyperlink r:id="rId14" w:history="1">
        <w:r w:rsidR="00C045CD" w:rsidRPr="00F15BD7">
          <w:rPr>
            <w:rStyle w:val="Hyperlink"/>
            <w:lang w:val="en-US"/>
          </w:rPr>
          <w:t>lzhang@cugb.edu.cn</w:t>
        </w:r>
      </w:hyperlink>
      <w:r w:rsidR="00C045CD">
        <w:rPr>
          <w:lang w:val="en-US"/>
        </w:rPr>
        <w:t xml:space="preserve"> </w:t>
      </w:r>
    </w:p>
    <w:p w14:paraId="0025ED7F" w14:textId="77777777" w:rsidR="00B70141" w:rsidRDefault="00000000" w:rsidP="00B70141">
      <w:pPr>
        <w:spacing w:after="0"/>
        <w:jc w:val="both"/>
        <w:rPr>
          <w:lang w:val="en-US"/>
        </w:rPr>
      </w:pPr>
      <w:hyperlink r:id="rId15" w:history="1">
        <w:r w:rsidR="007B7D65" w:rsidRPr="007B7D65">
          <w:rPr>
            <w:rStyle w:val="Hyperlink"/>
            <w:lang w:val="en-US"/>
          </w:rPr>
          <w:t>Ethan L. Grossman (Texas A&amp;M University)</w:t>
        </w:r>
      </w:hyperlink>
      <w:r w:rsidR="007B7D65">
        <w:rPr>
          <w:lang w:val="en-US"/>
        </w:rPr>
        <w:t xml:space="preserve">, email: </w:t>
      </w:r>
      <w:hyperlink r:id="rId16" w:history="1">
        <w:r w:rsidR="00C045CD" w:rsidRPr="00F15BD7">
          <w:rPr>
            <w:rStyle w:val="Hyperlink"/>
            <w:lang w:val="en-US"/>
          </w:rPr>
          <w:t>e-grossman@tamu.</w:t>
        </w:r>
        <w:r w:rsidR="00C045CD" w:rsidRPr="00F15BD7">
          <w:rPr>
            <w:rStyle w:val="Hyperlink"/>
            <w:lang w:val="en-US"/>
          </w:rPr>
          <w:t>ed</w:t>
        </w:r>
        <w:r w:rsidR="00C045CD" w:rsidRPr="00F15BD7">
          <w:rPr>
            <w:rStyle w:val="Hyperlink"/>
            <w:lang w:val="en-US"/>
          </w:rPr>
          <w:t>u</w:t>
        </w:r>
      </w:hyperlink>
      <w:r w:rsidR="00C045CD">
        <w:rPr>
          <w:lang w:val="en-US"/>
        </w:rPr>
        <w:t xml:space="preserve"> </w:t>
      </w:r>
    </w:p>
    <w:p w14:paraId="2A3517F6" w14:textId="4464EB8E" w:rsidR="00B70141" w:rsidRPr="007B7D65" w:rsidRDefault="00B70141" w:rsidP="00B70141">
      <w:pPr>
        <w:spacing w:after="0"/>
        <w:jc w:val="both"/>
      </w:pPr>
      <w:hyperlink r:id="rId17" w:history="1">
        <w:r w:rsidRPr="00B70141">
          <w:rPr>
            <w:rStyle w:val="Hyperlink"/>
            <w:lang w:val="en-US"/>
          </w:rPr>
          <w:t>Jessica Tierney (University of Arizona)</w:t>
        </w:r>
      </w:hyperlink>
      <w:r>
        <w:rPr>
          <w:lang w:val="en-US"/>
        </w:rPr>
        <w:t xml:space="preserve">, email: </w:t>
      </w:r>
      <w:hyperlink r:id="rId18" w:history="1">
        <w:r w:rsidRPr="00F15BD7">
          <w:rPr>
            <w:rStyle w:val="Hyperlink"/>
            <w:lang w:val="en-US"/>
          </w:rPr>
          <w:t>jesst@arizona.edu</w:t>
        </w:r>
      </w:hyperlink>
      <w:r>
        <w:rPr>
          <w:lang w:val="en-US"/>
        </w:rPr>
        <w:t xml:space="preserve"> </w:t>
      </w:r>
    </w:p>
    <w:p w14:paraId="54AF860B" w14:textId="738A50DC" w:rsidR="00B97516" w:rsidRDefault="00B70141" w:rsidP="00B70141">
      <w:pPr>
        <w:spacing w:after="0"/>
        <w:jc w:val="both"/>
        <w:rPr>
          <w:lang w:val="en-US"/>
        </w:rPr>
      </w:pPr>
      <w:hyperlink r:id="rId19" w:history="1">
        <w:r w:rsidRPr="007B7D65">
          <w:rPr>
            <w:rStyle w:val="Hyperlink"/>
            <w:lang w:val="en-US"/>
          </w:rPr>
          <w:t>Gordon N. Inglis (University of Southampton)</w:t>
        </w:r>
      </w:hyperlink>
      <w:r>
        <w:rPr>
          <w:lang w:val="en-US"/>
        </w:rPr>
        <w:t xml:space="preserve">, email: </w:t>
      </w:r>
      <w:hyperlink r:id="rId20" w:history="1">
        <w:r w:rsidRPr="00F15BD7">
          <w:rPr>
            <w:rStyle w:val="Hyperlink"/>
            <w:lang w:val="en-US"/>
          </w:rPr>
          <w:t>gordon.inglis@soton.ac.uk</w:t>
        </w:r>
      </w:hyperlink>
    </w:p>
    <w:p w14:paraId="1C4D0BCC" w14:textId="77777777" w:rsidR="00B70141" w:rsidRDefault="00B70141" w:rsidP="00B70141">
      <w:pPr>
        <w:spacing w:after="0"/>
        <w:jc w:val="both"/>
        <w:rPr>
          <w:lang w:val="en-US"/>
        </w:rPr>
      </w:pPr>
    </w:p>
    <w:p w14:paraId="7E46B46A" w14:textId="55E0B651" w:rsidR="007B7D65" w:rsidRPr="00955301" w:rsidRDefault="007B7D65" w:rsidP="00C045CD">
      <w:pPr>
        <w:spacing w:after="320"/>
        <w:jc w:val="both"/>
        <w:rPr>
          <w:lang w:val="en-US"/>
        </w:rPr>
      </w:pPr>
      <w:r w:rsidRPr="007B7D65">
        <w:rPr>
          <w:lang w:val="en-US"/>
        </w:rPr>
        <w:t>Thank you for considering our manuscript. We hope that it meets the high standard expected for</w:t>
      </w:r>
      <w:r>
        <w:rPr>
          <w:lang w:val="en-US"/>
        </w:rPr>
        <w:t xml:space="preserve"> </w:t>
      </w:r>
      <w:r w:rsidRPr="007B7D65">
        <w:rPr>
          <w:lang w:val="en-US"/>
        </w:rPr>
        <w:t xml:space="preserve">review at </w:t>
      </w:r>
      <w:r w:rsidR="00955301">
        <w:rPr>
          <w:i/>
          <w:iCs/>
          <w:lang w:val="en-US"/>
        </w:rPr>
        <w:t>Climate of the Past</w:t>
      </w:r>
      <w:r w:rsidR="00955301">
        <w:rPr>
          <w:lang w:val="en-US"/>
        </w:rPr>
        <w:t>.</w:t>
      </w:r>
    </w:p>
    <w:p w14:paraId="4427A793" w14:textId="280FA81A" w:rsidR="007B7D65" w:rsidRDefault="007B7D65" w:rsidP="00C045CD">
      <w:pPr>
        <w:spacing w:after="40"/>
        <w:jc w:val="both"/>
        <w:rPr>
          <w:lang w:val="en-US"/>
        </w:rPr>
      </w:pPr>
      <w:r>
        <w:rPr>
          <w:rFonts w:asciiTheme="majorHAnsi" w:hAnsiTheme="majorHAnsi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5DFE7986" wp14:editId="4F01A611">
            <wp:simplePos x="0" y="0"/>
            <wp:positionH relativeFrom="margin">
              <wp:align>left</wp:align>
            </wp:positionH>
            <wp:positionV relativeFrom="paragraph">
              <wp:posOffset>172025</wp:posOffset>
            </wp:positionV>
            <wp:extent cx="1478943" cy="435032"/>
            <wp:effectExtent l="0" t="0" r="698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87" cy="43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D65">
        <w:rPr>
          <w:lang w:val="en-US"/>
        </w:rPr>
        <w:t>Sincerely,</w:t>
      </w:r>
    </w:p>
    <w:p w14:paraId="1CB8C4D8" w14:textId="77777777" w:rsidR="007B7D65" w:rsidRPr="007B7D65" w:rsidRDefault="007B7D65" w:rsidP="00C045CD">
      <w:pPr>
        <w:jc w:val="both"/>
        <w:rPr>
          <w:lang w:val="en-US"/>
        </w:rPr>
      </w:pPr>
    </w:p>
    <w:p w14:paraId="07E07167" w14:textId="4CD87BBC" w:rsidR="007B7D65" w:rsidRDefault="007B7D65" w:rsidP="00C045CD">
      <w:pPr>
        <w:spacing w:before="400"/>
        <w:jc w:val="both"/>
        <w:rPr>
          <w:lang w:val="en-US"/>
        </w:rPr>
      </w:pPr>
      <w:r w:rsidRPr="007B7D65">
        <w:rPr>
          <w:lang w:val="en-US"/>
        </w:rPr>
        <w:t xml:space="preserve">Dr </w:t>
      </w:r>
      <w:r>
        <w:rPr>
          <w:lang w:val="en-US"/>
        </w:rPr>
        <w:t>Kilian Eichenseer</w:t>
      </w:r>
      <w:r w:rsidRPr="007B7D65">
        <w:rPr>
          <w:lang w:val="en-US"/>
        </w:rPr>
        <w:t xml:space="preserve"> (on behalf of all co-authors)</w:t>
      </w:r>
    </w:p>
    <w:sectPr w:rsidR="007B7D65" w:rsidSect="00A5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ICHENSEER, KILIAN" w:date="2023-06-01T10:43:00Z" w:initials="EK">
    <w:p w14:paraId="3133B227" w14:textId="2CFAE235" w:rsidR="00C045CD" w:rsidRDefault="00C045CD">
      <w:pPr>
        <w:pStyle w:val="CommentText"/>
      </w:pPr>
      <w:r>
        <w:rPr>
          <w:rStyle w:val="CommentReference"/>
        </w:rPr>
        <w:annotationRef/>
      </w:r>
      <w:r>
        <w:t>Sounds circular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33B2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2F4E4" w16cex:dateUtc="2023-06-01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33B227" w16cid:durableId="2822F4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ICHENSEER, KILIAN">
    <w15:presenceInfo w15:providerId="AD" w15:userId="S::ppqv79@durham.ac.uk::5cee7ccc-55bc-4f42-9c46-45c1a2576d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58"/>
    <w:rsid w:val="00093402"/>
    <w:rsid w:val="00122FAD"/>
    <w:rsid w:val="00265F23"/>
    <w:rsid w:val="003F5F58"/>
    <w:rsid w:val="00414780"/>
    <w:rsid w:val="005A0DAA"/>
    <w:rsid w:val="0070362A"/>
    <w:rsid w:val="007B7D65"/>
    <w:rsid w:val="00955301"/>
    <w:rsid w:val="009B0F0A"/>
    <w:rsid w:val="009B222D"/>
    <w:rsid w:val="00A07199"/>
    <w:rsid w:val="00A51107"/>
    <w:rsid w:val="00A97EBD"/>
    <w:rsid w:val="00B70141"/>
    <w:rsid w:val="00B97516"/>
    <w:rsid w:val="00C045CD"/>
    <w:rsid w:val="00C970D9"/>
    <w:rsid w:val="00CC6D37"/>
    <w:rsid w:val="00D37B9C"/>
    <w:rsid w:val="00D43CDB"/>
    <w:rsid w:val="00F0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99D6"/>
  <w15:chartTrackingRefBased/>
  <w15:docId w15:val="{70E759EE-F53F-4DD6-9341-285BDF7D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A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next w:val="BodyText"/>
    <w:qFormat/>
    <w:rsid w:val="005A0DAA"/>
    <w:pPr>
      <w:keepNext/>
      <w:keepLines/>
      <w:spacing w:after="0" w:line="360" w:lineRule="auto"/>
      <w:jc w:val="center"/>
    </w:pPr>
    <w:rPr>
      <w:rFonts w:ascii="Times New Roman" w:hAnsi="Times New Roman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A0D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0DAA"/>
  </w:style>
  <w:style w:type="character" w:styleId="Hyperlink">
    <w:name w:val="Hyperlink"/>
    <w:basedOn w:val="DefaultParagraphFont"/>
    <w:uiPriority w:val="99"/>
    <w:unhideWhenUsed/>
    <w:rsid w:val="005A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DA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97EBD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97E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E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EB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E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EBD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C045CD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scholar.google.com/citations?user=NHCQplEAAAAJ&amp;hl=en" TargetMode="External"/><Relationship Id="rId18" Type="http://schemas.openxmlformats.org/officeDocument/2006/relationships/hyperlink" Target="mailto:jesst@arizona.ed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comments" Target="comments.xml"/><Relationship Id="rId12" Type="http://schemas.openxmlformats.org/officeDocument/2006/relationships/hyperlink" Target="mailto:landon.burgener@byu.edu" TargetMode="External"/><Relationship Id="rId17" Type="http://schemas.openxmlformats.org/officeDocument/2006/relationships/hyperlink" Target="mailto:Jessica%20Tierney%20(University%20of%20Arizona)" TargetMode="External"/><Relationship Id="rId2" Type="http://schemas.openxmlformats.org/officeDocument/2006/relationships/styles" Target="styles.xml"/><Relationship Id="rId16" Type="http://schemas.openxmlformats.org/officeDocument/2006/relationships/hyperlink" Target="mailto:e-grossman@tamu.edu" TargetMode="External"/><Relationship Id="rId20" Type="http://schemas.openxmlformats.org/officeDocument/2006/relationships/hyperlink" Target="mailto:gordon.inglis@soton.ac.u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ilian.eichenseer@durham.ac.uk" TargetMode="External"/><Relationship Id="rId11" Type="http://schemas.openxmlformats.org/officeDocument/2006/relationships/hyperlink" Target="https://science.byu.edu/directory/landon-burgener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nvp.tamu.edu/people/profiles/faculty/grossmanethan.html" TargetMode="External"/><Relationship Id="rId23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https://www.southampton.ac.uk/people/5y5nn7/doctor-gordon-inglis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ailto:lzhang@cugb.edu.c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5AB0D-862F-43AF-919C-4F0AE2E8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EICHENSEER, KILIAN</dc:creator>
  <cp:keywords/>
  <dc:description/>
  <cp:lastModifiedBy>EICHENSEER, KILIAN</cp:lastModifiedBy>
  <cp:revision>2</cp:revision>
  <dcterms:created xsi:type="dcterms:W3CDTF">2023-06-01T09:58:00Z</dcterms:created>
  <dcterms:modified xsi:type="dcterms:W3CDTF">2023-06-01T09:58:00Z</dcterms:modified>
</cp:coreProperties>
</file>